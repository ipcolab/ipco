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IP Portal Deliverables</w:t>
      </w:r>
      <w:ins w:author="Ebryonna Wiggins" w:id="0" w:date="2017-03-16T23:03:25Z">
        <w:r w:rsidDel="00000000" w:rsidR="00000000" w:rsidRPr="00000000">
          <w:rPr>
            <w:b w:val="1"/>
            <w:rtl w:val="0"/>
          </w:rPr>
          <w:t xml:space="preserve"> - Updated 3/22/17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Terms and Conditions (might need OGC approval?)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-are we concerned about outside NEU usage? NEU guest?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Ownership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copyright assignment (who is it being assigned to?)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-copyright assignment by us (who is it being assigned to?)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Screen potential copyright and trademark content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Transition Documents/ Suggested Usage Protocol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conversation with Scout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Develop admin and user guide maps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Ebryonna Wiggins" w:id="1" w:date="2017-03-16T23:01:02Z"/>
        </w:rPr>
      </w:pPr>
      <w:ins w:author="Ebryonna Wiggins" w:id="1" w:date="2017-03-16T23:01:02Z">
        <w:r w:rsidDel="00000000" w:rsidR="00000000" w:rsidRPr="00000000">
          <w:rPr>
            <w:rtl w:val="0"/>
          </w:rPr>
          <w:t xml:space="preserve">Establish contact at CCIS</w:t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Ebryonna Wiggins" w:id="1" w:date="2017-03-16T23:01:02Z"/>
        </w:rPr>
      </w:pPr>
      <w:ins w:author="Ebryonna Wiggins" w:id="1" w:date="2017-03-16T23:01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Ebryonna Wiggins" w:id="1" w:date="2017-03-16T23:01:02Z"/>
        </w:rPr>
      </w:pPr>
      <w:ins w:author="Ebryonna Wiggins" w:id="1" w:date="2017-03-16T23:01:02Z">
        <w:r w:rsidDel="00000000" w:rsidR="00000000" w:rsidRPr="00000000">
          <w:rPr>
            <w:rtl w:val="0"/>
          </w:rPr>
          <w:t xml:space="preserve">Log bugs found in first iteration of platform</w:t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Ebryonna Wiggins" w:id="1" w:date="2017-03-16T23:01:02Z"/>
        </w:rPr>
      </w:pPr>
      <w:ins w:author="Ebryonna Wiggins" w:id="1" w:date="2017-03-16T23:01:02Z">
        <w:r w:rsidDel="00000000" w:rsidR="00000000" w:rsidRPr="00000000">
          <w:rPr>
            <w:rtl w:val="0"/>
          </w:rPr>
          <w:t xml:space="preserve">ADMIN SIDE</w:t>
        </w:r>
      </w:ins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ns w:author="Ebryonna Wiggins" w:id="1" w:date="2017-03-16T23:01:02Z"/>
          <w:u w:val="none"/>
        </w:rPr>
      </w:pPr>
      <w:ins w:author="Ebryonna Wiggins" w:id="1" w:date="2017-03-16T23:01:02Z">
        <w:r w:rsidDel="00000000" w:rsidR="00000000" w:rsidRPr="00000000">
          <w:rPr>
            <w:rtl w:val="0"/>
          </w:rPr>
          <w:t xml:space="preserve">Cannot refresh - Do not refresh once content has been added; respond no to question to continue.</w:t>
        </w:r>
      </w:ins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ns w:author="Ebryonna Wiggins" w:id="1" w:date="2017-03-16T23:01:02Z"/>
          <w:u w:val="none"/>
        </w:rPr>
      </w:pPr>
      <w:ins w:author="Ebryonna Wiggins" w:id="1" w:date="2017-03-16T23:01:02Z">
        <w:r w:rsidDel="00000000" w:rsidR="00000000" w:rsidRPr="00000000">
          <w:rPr>
            <w:rtl w:val="0"/>
          </w:rPr>
          <w:t xml:space="preserve">Platform populates activities in non-chronological order</w:t>
        </w:r>
      </w:ins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ns w:author="Ebryonna Wiggins" w:id="1" w:date="2017-03-16T23:01:02Z"/>
          <w:u w:val="none"/>
        </w:rPr>
      </w:pPr>
      <w:ins w:author="Ebryonna Wiggins" w:id="1" w:date="2017-03-16T23:01:02Z">
        <w:r w:rsidDel="00000000" w:rsidR="00000000" w:rsidRPr="00000000">
          <w:rPr>
            <w:rtl w:val="0"/>
          </w:rPr>
          <w:t xml:space="preserve">Activity multiple choice answers shuffle</w:t>
        </w:r>
      </w:ins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ns w:author="Ebryonna Wiggins" w:id="1" w:date="2017-03-16T23:01:02Z"/>
          <w:u w:val="none"/>
        </w:rPr>
      </w:pPr>
      <w:ins w:author="Ebryonna Wiggins" w:id="1" w:date="2017-03-16T23:01:02Z">
        <w:r w:rsidDel="00000000" w:rsidR="00000000" w:rsidRPr="00000000">
          <w:rPr>
            <w:rtl w:val="0"/>
          </w:rPr>
          <w:t xml:space="preserve">Tutorial update activity button does not function</w:t>
        </w:r>
      </w:ins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ns w:author="Ebryonna Wiggins" w:id="1" w:date="2017-03-16T23:01:02Z"/>
        </w:rPr>
      </w:pPr>
      <w:ins w:author="Ebryonna Wiggins" w:id="1" w:date="2017-03-16T23:01:02Z">
        <w:r w:rsidDel="00000000" w:rsidR="00000000" w:rsidRPr="00000000">
          <w:rPr>
            <w:rtl w:val="0"/>
          </w:rPr>
          <w:t xml:space="preserve">Quiz text does not shrink to fit within dialogue box</w:t>
        </w:r>
      </w:ins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ns w:author="Ebryonna Wiggins" w:id="1" w:date="2017-03-16T23:01:02Z"/>
          <w:u w:val="none"/>
        </w:rPr>
      </w:pPr>
      <w:ins w:author="Ebryonna Wiggins" w:id="1" w:date="2017-03-16T23:01:02Z">
        <w:r w:rsidDel="00000000" w:rsidR="00000000" w:rsidRPr="00000000">
          <w:rPr>
            <w:rtl w:val="0"/>
          </w:rPr>
          <w:t xml:space="preserve">Where do Quizzes populate?</w:t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Ebryonna Wiggins" w:id="1" w:date="2017-03-16T23:01:02Z"/>
        </w:rPr>
      </w:pPr>
      <w:ins w:author="Ebryonna Wiggins" w:id="1" w:date="2017-03-16T23:01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Ebryonna Wiggins" w:id="1" w:date="2017-03-16T23:01:02Z"/>
        </w:rPr>
      </w:pPr>
      <w:ins w:author="Ebryonna Wiggins" w:id="1" w:date="2017-03-16T23:01:02Z">
        <w:r w:rsidDel="00000000" w:rsidR="00000000" w:rsidRPr="00000000">
          <w:rPr>
            <w:rtl w:val="0"/>
          </w:rPr>
          <w:t xml:space="preserve">Log additional features to request once CCIS contact and student partnership established</w:t>
        </w:r>
      </w:ins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ns w:author="Ebryonna Wiggins" w:id="1" w:date="2017-03-16T23:01:02Z"/>
          <w:u w:val="none"/>
        </w:rPr>
      </w:pPr>
      <w:ins w:author="Ebryonna Wiggins" w:id="1" w:date="2017-03-16T23:01:02Z">
        <w:r w:rsidDel="00000000" w:rsidR="00000000" w:rsidRPr="00000000">
          <w:rPr>
            <w:rtl w:val="0"/>
          </w:rPr>
          <w:t xml:space="preserve">Add a user-hidden description on admin side for each activity question for source colocation</w:t>
        </w:r>
      </w:ins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ns w:author="Ebryonna Wiggins" w:id="1" w:date="2017-03-16T23:01:02Z"/>
          <w:u w:val="none"/>
        </w:rPr>
      </w:pPr>
      <w:ins w:author="Ebryonna Wiggins" w:id="1" w:date="2017-03-16T23:01:02Z">
        <w:r w:rsidDel="00000000" w:rsidR="00000000" w:rsidRPr="00000000">
          <w:rPr>
            <w:rtl w:val="0"/>
          </w:rPr>
          <w:t xml:space="preserve">Reorder topics, modules and activities</w:t>
        </w:r>
      </w:ins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ns w:author="Ebryonna Wiggins" w:id="1" w:date="2017-03-16T23:01:02Z"/>
          <w:u w:val="none"/>
        </w:rPr>
      </w:pPr>
      <w:ins w:author="Ebryonna Wiggins" w:id="1" w:date="2017-03-16T23:01:02Z">
        <w:r w:rsidDel="00000000" w:rsidR="00000000" w:rsidRPr="00000000">
          <w:rPr>
            <w:rtl w:val="0"/>
          </w:rPr>
          <w:t xml:space="preserve">Associate any topic, module or activity using a browse function similar to computer files; or enable copying of modules and activities</w:t>
        </w:r>
      </w:ins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ns w:author="Ebryonna Wiggins" w:id="1" w:date="2017-03-16T23:01:02Z"/>
          <w:u w:val="none"/>
        </w:rPr>
      </w:pPr>
      <w:ins w:author="Ebryonna Wiggins" w:id="1" w:date="2017-03-16T23:01:02Z">
        <w:r w:rsidDel="00000000" w:rsidR="00000000" w:rsidRPr="00000000">
          <w:rPr>
            <w:rtl w:val="0"/>
          </w:rPr>
          <w:t xml:space="preserve">Need modules to be associated in diagnostic questions, not topics???</w:t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Ebryonna Wiggins" w:id="1" w:date="2017-03-16T23:01:02Z"/>
        </w:rPr>
      </w:pPr>
      <w:ins w:author="Ebryonna Wiggins" w:id="1" w:date="2017-03-16T23:01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Ebryonna Wiggins" w:id="1" w:date="2017-03-16T23:01:02Z"/>
        </w:rPr>
      </w:pPr>
      <w:ins w:author="Ebryonna Wiggins" w:id="1" w:date="2017-03-16T23:01:02Z">
        <w:r w:rsidDel="00000000" w:rsidR="00000000" w:rsidRPr="00000000">
          <w:rPr>
            <w:rtl w:val="0"/>
          </w:rPr>
          <w:t xml:space="preserve">Landergan will identify a successor to work with Ebryonna over the summer</w:t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Ebryonna Wiggins" w:id="1" w:date="2017-03-16T23:01:02Z"/>
        </w:rPr>
      </w:pPr>
      <w:ins w:author="Ebryonna Wiggins" w:id="1" w:date="2017-03-16T23:01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Ebryonna Wiggins" w:id="1" w:date="2017-03-16T23:01:02Z"/>
        </w:rPr>
      </w:pPr>
      <w:ins w:author="Ebryonna Wiggins" w:id="1" w:date="2017-03-16T23:01:02Z">
        <w:r w:rsidDel="00000000" w:rsidR="00000000" w:rsidRPr="00000000">
          <w:rPr>
            <w:rtl w:val="0"/>
          </w:rPr>
          <w:t xml:space="preserve">Immediate To-Do</w:t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ins w:author="Ebryonna Wiggins" w:id="1" w:date="2017-03-16T23:01:02Z">
        <w:r w:rsidDel="00000000" w:rsidR="00000000" w:rsidRPr="00000000">
          <w:rPr>
            <w:rtl w:val="0"/>
          </w:rPr>
          <w:t xml:space="preserve">--Contact Harsha to ask if he is willing to fix essential bugs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